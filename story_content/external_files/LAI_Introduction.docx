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218" w:rsidRPr="00A74218" w:rsidRDefault="00A74218" w:rsidP="00A74218">
      <w:pPr>
        <w:pStyle w:val="Kop1"/>
        <w:rPr>
          <w:lang w:val="en-GB"/>
        </w:rPr>
      </w:pPr>
      <w:bookmarkStart w:id="0" w:name="_GoBack"/>
      <w:bookmarkEnd w:id="0"/>
      <w:r w:rsidRPr="00A74218">
        <w:rPr>
          <w:lang w:val="en-GB"/>
        </w:rPr>
        <w:t>Introduction LAI</w:t>
      </w:r>
    </w:p>
    <w:p w:rsidR="0029054C" w:rsidRPr="00ED672D" w:rsidRDefault="0029054C" w:rsidP="00A74218">
      <w:pPr>
        <w:rPr>
          <w:lang w:val="en-US"/>
        </w:rPr>
      </w:pPr>
    </w:p>
    <w:p w:rsidR="00310294" w:rsidRDefault="0029054C" w:rsidP="00A74218">
      <w:pPr>
        <w:rPr>
          <w:rFonts w:cs="Times New Roman"/>
          <w:lang w:val="en-GB"/>
        </w:rPr>
      </w:pPr>
      <w:r w:rsidRPr="008D6C8A">
        <w:rPr>
          <w:lang w:val="en-GB"/>
        </w:rPr>
        <w:t xml:space="preserve">Our globalizing world has brought about some major sociological (amongst other) changes to the world we live in today. </w:t>
      </w:r>
      <w:r w:rsidR="00332023">
        <w:rPr>
          <w:lang w:val="en-GB"/>
        </w:rPr>
        <w:t xml:space="preserve">The </w:t>
      </w:r>
      <w:r w:rsidR="008D6C8A" w:rsidRPr="008D6C8A">
        <w:rPr>
          <w:rFonts w:cs="Times New Roman"/>
          <w:lang w:val="en-GB"/>
        </w:rPr>
        <w:t>growing number of migrants who build a new life in another country and even in culturally very different parts</w:t>
      </w:r>
      <w:r w:rsidR="00332023">
        <w:rPr>
          <w:rFonts w:cs="Times New Roman"/>
          <w:lang w:val="en-GB"/>
        </w:rPr>
        <w:t xml:space="preserve"> of the world induces a wide cultural diversity, language requirements, integration and socialization. </w:t>
      </w:r>
      <w:r w:rsidR="008D6C8A" w:rsidRPr="008D6C8A">
        <w:rPr>
          <w:rFonts w:cs="Times New Roman"/>
          <w:lang w:val="en-GB"/>
        </w:rPr>
        <w:t xml:space="preserve"> The EU rightly points to the positive effect of L2 on diversity, social inclusion and intercultural dialogue as well as to effects on employability</w:t>
      </w:r>
      <w:r w:rsidR="00332023">
        <w:rPr>
          <w:rFonts w:cs="Times New Roman"/>
          <w:lang w:val="en-GB"/>
        </w:rPr>
        <w:t xml:space="preserve">.  </w:t>
      </w:r>
    </w:p>
    <w:p w:rsidR="00B70AD6" w:rsidRDefault="008011FC" w:rsidP="00A74218">
      <w:pPr>
        <w:rPr>
          <w:color w:val="222222"/>
          <w:lang w:val="en"/>
        </w:rPr>
      </w:pPr>
      <w:r>
        <w:rPr>
          <w:rFonts w:cs="Times New Roman"/>
          <w:lang w:val="en-GB"/>
        </w:rPr>
        <w:t>There are always different sides to the story of i</w:t>
      </w:r>
      <w:r w:rsidR="00332023">
        <w:rPr>
          <w:rFonts w:cs="Times New Roman"/>
          <w:lang w:val="en-GB"/>
        </w:rPr>
        <w:t>ntegration, social inclusion, fit in society, function</w:t>
      </w:r>
      <w:r w:rsidR="000769B3">
        <w:rPr>
          <w:rFonts w:cs="Times New Roman"/>
          <w:lang w:val="en-GB"/>
        </w:rPr>
        <w:t>,</w:t>
      </w:r>
      <w:r w:rsidR="00310294">
        <w:rPr>
          <w:rFonts w:cs="Times New Roman"/>
          <w:lang w:val="en-GB"/>
        </w:rPr>
        <w:t xml:space="preserve">. There is </w:t>
      </w:r>
      <w:r w:rsidR="00ED672D">
        <w:rPr>
          <w:rFonts w:cs="Times New Roman"/>
          <w:lang w:val="en-GB"/>
        </w:rPr>
        <w:t xml:space="preserve">language learning </w:t>
      </w:r>
      <w:r w:rsidR="00310294">
        <w:rPr>
          <w:rFonts w:cs="Times New Roman"/>
          <w:lang w:val="en-GB"/>
        </w:rPr>
        <w:t xml:space="preserve"> and there is becoming a citizen</w:t>
      </w:r>
      <w:ins w:id="1" w:author="Koen DePryck" w:date="2016-08-26T12:20:00Z">
        <w:r w:rsidR="00ED672D">
          <w:rPr>
            <w:rFonts w:cs="Times New Roman"/>
            <w:lang w:val="en-GB"/>
          </w:rPr>
          <w:t xml:space="preserve"> </w:t>
        </w:r>
      </w:ins>
      <w:r w:rsidR="00ED672D" w:rsidRPr="008011FC">
        <w:rPr>
          <w:rFonts w:cs="Times New Roman"/>
          <w:lang w:val="en-GB"/>
        </w:rPr>
        <w:t xml:space="preserve">and </w:t>
      </w:r>
      <w:r w:rsidR="00310294">
        <w:rPr>
          <w:rFonts w:cs="Times New Roman"/>
          <w:lang w:val="en-GB"/>
        </w:rPr>
        <w:t xml:space="preserve">belonging to the new society. There is a large </w:t>
      </w:r>
      <w:r w:rsidR="00310294">
        <w:rPr>
          <w:color w:val="222222"/>
          <w:lang w:val="en"/>
        </w:rPr>
        <w:t>heterogeneity amongst 2</w:t>
      </w:r>
      <w:r w:rsidR="00310294" w:rsidRPr="00310294">
        <w:rPr>
          <w:color w:val="222222"/>
          <w:vertAlign w:val="superscript"/>
          <w:lang w:val="en"/>
        </w:rPr>
        <w:t>nd</w:t>
      </w:r>
      <w:r w:rsidR="00310294">
        <w:rPr>
          <w:color w:val="222222"/>
          <w:lang w:val="en"/>
        </w:rPr>
        <w:t xml:space="preserve"> language learners: their age and nationality of course, but also their cultural, educational and language background. But they all have a common learning need</w:t>
      </w:r>
      <w:r>
        <w:rPr>
          <w:color w:val="222222"/>
          <w:lang w:val="en"/>
        </w:rPr>
        <w:t>:  a continuous</w:t>
      </w:r>
      <w:r w:rsidR="00B70AD6">
        <w:rPr>
          <w:color w:val="222222"/>
          <w:lang w:val="en"/>
        </w:rPr>
        <w:t xml:space="preserve"> language use to be able to function in society, professionally, socially or otherwise.</w:t>
      </w:r>
      <w:r w:rsidR="000769B3">
        <w:rPr>
          <w:color w:val="222222"/>
          <w:lang w:val="en"/>
        </w:rPr>
        <w:t xml:space="preserve"> </w:t>
      </w:r>
      <w:r w:rsidR="00B70AD6">
        <w:rPr>
          <w:color w:val="222222"/>
          <w:lang w:val="en"/>
        </w:rPr>
        <w:t xml:space="preserve">People with a migration background have to construct a new framework of reference and get to know the society. </w:t>
      </w:r>
      <w:r>
        <w:rPr>
          <w:color w:val="222222"/>
          <w:lang w:val="en"/>
        </w:rPr>
        <w:t>Moreover they have to acquire</w:t>
      </w:r>
      <w:r w:rsidR="00701329">
        <w:rPr>
          <w:color w:val="222222"/>
          <w:lang w:val="en"/>
        </w:rPr>
        <w:t xml:space="preserve"> tools to function </w:t>
      </w:r>
      <w:r w:rsidR="000769B3">
        <w:rPr>
          <w:color w:val="222222"/>
          <w:lang w:val="en"/>
        </w:rPr>
        <w:t>independently i</w:t>
      </w:r>
      <w:r w:rsidR="00701329">
        <w:rPr>
          <w:color w:val="222222"/>
          <w:lang w:val="en"/>
        </w:rPr>
        <w:t>n the new environmen</w:t>
      </w:r>
      <w:r>
        <w:rPr>
          <w:color w:val="222222"/>
          <w:lang w:val="en"/>
        </w:rPr>
        <w:t>t, to earn a living or to develop</w:t>
      </w:r>
      <w:r w:rsidR="00701329">
        <w:rPr>
          <w:color w:val="222222"/>
          <w:lang w:val="en"/>
        </w:rPr>
        <w:t xml:space="preserve"> in another way.</w:t>
      </w:r>
    </w:p>
    <w:p w:rsidR="00DC29CF" w:rsidRDefault="008011FC" w:rsidP="00A74218">
      <w:pPr>
        <w:rPr>
          <w:color w:val="222222"/>
          <w:lang w:val="en"/>
        </w:rPr>
      </w:pPr>
      <w:r>
        <w:rPr>
          <w:color w:val="222222"/>
          <w:lang w:val="en"/>
        </w:rPr>
        <w:t>W</w:t>
      </w:r>
      <w:r w:rsidR="00ED672D">
        <w:rPr>
          <w:color w:val="222222"/>
          <w:lang w:val="en"/>
        </w:rPr>
        <w:t>e know that 2</w:t>
      </w:r>
      <w:r w:rsidR="00ED672D" w:rsidRPr="0007178C">
        <w:rPr>
          <w:color w:val="222222"/>
          <w:vertAlign w:val="superscript"/>
          <w:lang w:val="en"/>
        </w:rPr>
        <w:t>nd</w:t>
      </w:r>
      <w:r w:rsidR="00ED672D">
        <w:rPr>
          <w:color w:val="222222"/>
          <w:lang w:val="en"/>
        </w:rPr>
        <w:t xml:space="preserve"> language education as such plays an important role in the integration process.</w:t>
      </w:r>
      <w:r>
        <w:rPr>
          <w:color w:val="222222"/>
          <w:lang w:val="en"/>
        </w:rPr>
        <w:t xml:space="preserve"> </w:t>
      </w:r>
      <w:r w:rsidR="000769B3">
        <w:rPr>
          <w:color w:val="222222"/>
          <w:lang w:val="en"/>
        </w:rPr>
        <w:t>In this project we focus on the non-formal learning part</w:t>
      </w:r>
      <w:r w:rsidR="00ED672D">
        <w:rPr>
          <w:color w:val="222222"/>
          <w:lang w:val="en"/>
        </w:rPr>
        <w:t xml:space="preserve"> of that process</w:t>
      </w:r>
      <w:r w:rsidR="000769B3">
        <w:rPr>
          <w:color w:val="222222"/>
          <w:lang w:val="en"/>
        </w:rPr>
        <w:t xml:space="preserve">. Language learning in a formal classroom setting has been taken care of. We know how we have to do that </w:t>
      </w:r>
      <w:r w:rsidR="00ED672D">
        <w:rPr>
          <w:color w:val="222222"/>
          <w:lang w:val="en"/>
        </w:rPr>
        <w:t xml:space="preserve">efficiently and effectively </w:t>
      </w:r>
      <w:r w:rsidR="0007178C">
        <w:rPr>
          <w:color w:val="222222"/>
          <w:lang w:val="en"/>
        </w:rPr>
        <w:t xml:space="preserve">But </w:t>
      </w:r>
      <w:r w:rsidR="00ED672D">
        <w:rPr>
          <w:color w:val="222222"/>
          <w:lang w:val="en"/>
        </w:rPr>
        <w:t xml:space="preserve">all too often </w:t>
      </w:r>
      <w:r w:rsidR="0007178C">
        <w:rPr>
          <w:color w:val="222222"/>
          <w:lang w:val="en"/>
        </w:rPr>
        <w:t xml:space="preserve">our </w:t>
      </w:r>
      <w:r w:rsidR="00ED672D">
        <w:rPr>
          <w:color w:val="222222"/>
          <w:lang w:val="en"/>
        </w:rPr>
        <w:t xml:space="preserve">model of </w:t>
      </w:r>
      <w:r w:rsidR="0007178C">
        <w:rPr>
          <w:color w:val="222222"/>
          <w:lang w:val="en"/>
        </w:rPr>
        <w:t>2</w:t>
      </w:r>
      <w:r w:rsidR="0007178C" w:rsidRPr="0007178C">
        <w:rPr>
          <w:color w:val="222222"/>
          <w:vertAlign w:val="superscript"/>
          <w:lang w:val="en"/>
        </w:rPr>
        <w:t>nd</w:t>
      </w:r>
      <w:r w:rsidR="0007178C">
        <w:rPr>
          <w:color w:val="222222"/>
          <w:lang w:val="en"/>
        </w:rPr>
        <w:t xml:space="preserve"> language acquisition still is: ‘go to school’.  This ‘in school’ classroom situation is quite artificial. The purpose should be that learners use the language as a means, that language proficiency can be applied in everyday life. And that is where the non-formal learning comes in.</w:t>
      </w:r>
      <w:r w:rsidR="00746D56">
        <w:rPr>
          <w:color w:val="222222"/>
          <w:lang w:val="en"/>
        </w:rPr>
        <w:t xml:space="preserve"> Putting </w:t>
      </w:r>
      <w:r w:rsidR="00ED672D">
        <w:rPr>
          <w:color w:val="222222"/>
          <w:lang w:val="en"/>
        </w:rPr>
        <w:t xml:space="preserve">formal </w:t>
      </w:r>
      <w:r w:rsidR="00746D56">
        <w:rPr>
          <w:color w:val="222222"/>
          <w:lang w:val="en"/>
        </w:rPr>
        <w:t xml:space="preserve">language learning first and practice in the outside world </w:t>
      </w:r>
      <w:r w:rsidR="00ED672D">
        <w:rPr>
          <w:color w:val="222222"/>
          <w:lang w:val="en"/>
        </w:rPr>
        <w:t xml:space="preserve">almost as an </w:t>
      </w:r>
      <w:r w:rsidR="002231EE">
        <w:rPr>
          <w:color w:val="222222"/>
          <w:lang w:val="en"/>
        </w:rPr>
        <w:t>afterthought</w:t>
      </w:r>
      <w:r w:rsidR="00ED672D">
        <w:rPr>
          <w:color w:val="222222"/>
          <w:lang w:val="en"/>
        </w:rPr>
        <w:t xml:space="preserve">  </w:t>
      </w:r>
      <w:r w:rsidR="006C253A">
        <w:rPr>
          <w:color w:val="222222"/>
          <w:lang w:val="en"/>
        </w:rPr>
        <w:t>is quite detrimental</w:t>
      </w:r>
      <w:r w:rsidR="00746D56">
        <w:rPr>
          <w:color w:val="222222"/>
          <w:lang w:val="en"/>
        </w:rPr>
        <w:t>. 2</w:t>
      </w:r>
      <w:r w:rsidR="00746D56" w:rsidRPr="00746D56">
        <w:rPr>
          <w:color w:val="222222"/>
          <w:vertAlign w:val="superscript"/>
          <w:lang w:val="en"/>
        </w:rPr>
        <w:t>nd</w:t>
      </w:r>
      <w:r w:rsidR="00746D56">
        <w:rPr>
          <w:color w:val="222222"/>
          <w:lang w:val="en"/>
        </w:rPr>
        <w:t xml:space="preserve"> language learners learn in direct contact with </w:t>
      </w:r>
      <w:r w:rsidR="00ED672D">
        <w:rPr>
          <w:color w:val="222222"/>
          <w:lang w:val="en"/>
        </w:rPr>
        <w:t xml:space="preserve">their </w:t>
      </w:r>
      <w:r w:rsidR="00746D56">
        <w:rPr>
          <w:color w:val="222222"/>
          <w:lang w:val="en"/>
        </w:rPr>
        <w:t>environment</w:t>
      </w:r>
      <w:r w:rsidR="00ED672D">
        <w:rPr>
          <w:color w:val="222222"/>
          <w:lang w:val="en"/>
        </w:rPr>
        <w:t xml:space="preserve">, </w:t>
      </w:r>
      <w:r w:rsidR="00746D56">
        <w:rPr>
          <w:color w:val="222222"/>
          <w:lang w:val="en"/>
        </w:rPr>
        <w:t xml:space="preserve"> in the outside world where a</w:t>
      </w:r>
      <w:r w:rsidR="002231EE">
        <w:rPr>
          <w:color w:val="222222"/>
          <w:lang w:val="en"/>
        </w:rPr>
        <w:t>l</w:t>
      </w:r>
      <w:r w:rsidR="00746D56">
        <w:rPr>
          <w:color w:val="222222"/>
          <w:lang w:val="en"/>
        </w:rPr>
        <w:t>l the language and opportunities to practice are available. Participating in society</w:t>
      </w:r>
      <w:r w:rsidR="00895C81">
        <w:rPr>
          <w:color w:val="222222"/>
          <w:lang w:val="en"/>
        </w:rPr>
        <w:t xml:space="preserve"> provides</w:t>
      </w:r>
      <w:r w:rsidR="00746D56">
        <w:rPr>
          <w:color w:val="222222"/>
          <w:lang w:val="en"/>
        </w:rPr>
        <w:t xml:space="preserve"> the 2</w:t>
      </w:r>
      <w:r w:rsidR="00746D56" w:rsidRPr="00746D56">
        <w:rPr>
          <w:color w:val="222222"/>
          <w:vertAlign w:val="superscript"/>
          <w:lang w:val="en"/>
        </w:rPr>
        <w:t>nd</w:t>
      </w:r>
      <w:r w:rsidR="00895C81">
        <w:rPr>
          <w:color w:val="222222"/>
          <w:lang w:val="en"/>
        </w:rPr>
        <w:t xml:space="preserve"> language learner with </w:t>
      </w:r>
      <w:r w:rsidR="00746D56">
        <w:rPr>
          <w:color w:val="222222"/>
          <w:lang w:val="en"/>
        </w:rPr>
        <w:t>meaningful language</w:t>
      </w:r>
      <w:r w:rsidR="00BB325C">
        <w:rPr>
          <w:color w:val="222222"/>
          <w:lang w:val="en"/>
        </w:rPr>
        <w:t xml:space="preserve">, relevant in that </w:t>
      </w:r>
      <w:r w:rsidR="00895C81">
        <w:rPr>
          <w:color w:val="222222"/>
          <w:lang w:val="en"/>
        </w:rPr>
        <w:t>society. People with migration background literally live within their learning environment and learn in their living environment.</w:t>
      </w:r>
      <w:r w:rsidR="00FC7E35">
        <w:rPr>
          <w:color w:val="222222"/>
          <w:lang w:val="en"/>
        </w:rPr>
        <w:t xml:space="preserve"> Teachers don’t have to create a strong learning environment, society IS one. </w:t>
      </w:r>
      <w:r w:rsidR="005D3491">
        <w:rPr>
          <w:color w:val="222222"/>
          <w:lang w:val="en"/>
        </w:rPr>
        <w:t>In this regard 2</w:t>
      </w:r>
      <w:r w:rsidR="005D3491" w:rsidRPr="005D3491">
        <w:rPr>
          <w:color w:val="222222"/>
          <w:vertAlign w:val="superscript"/>
          <w:lang w:val="en"/>
        </w:rPr>
        <w:t>nd</w:t>
      </w:r>
      <w:r w:rsidR="005D3491">
        <w:rPr>
          <w:color w:val="222222"/>
          <w:lang w:val="en"/>
        </w:rPr>
        <w:t xml:space="preserve"> language learning is considered a process of ‘creative construction’. In this </w:t>
      </w:r>
      <w:r w:rsidR="00BB325C">
        <w:rPr>
          <w:color w:val="222222"/>
          <w:lang w:val="en"/>
        </w:rPr>
        <w:t xml:space="preserve">social </w:t>
      </w:r>
      <w:r w:rsidR="005D3491">
        <w:rPr>
          <w:color w:val="222222"/>
          <w:lang w:val="en"/>
        </w:rPr>
        <w:t>constructivist view 2</w:t>
      </w:r>
      <w:r w:rsidR="005D3491" w:rsidRPr="005D3491">
        <w:rPr>
          <w:color w:val="222222"/>
          <w:vertAlign w:val="superscript"/>
          <w:lang w:val="en"/>
        </w:rPr>
        <w:t>nd</w:t>
      </w:r>
      <w:r w:rsidR="005D3491">
        <w:rPr>
          <w:color w:val="222222"/>
          <w:lang w:val="en"/>
        </w:rPr>
        <w:t xml:space="preserve"> language acquisition is the result of interaction between the learner and the environment. The learner and the environment have their own specific role in this interaction. The environment </w:t>
      </w:r>
      <w:r w:rsidR="00BB325C">
        <w:rPr>
          <w:color w:val="222222"/>
          <w:lang w:val="en"/>
        </w:rPr>
        <w:t xml:space="preserve">provides </w:t>
      </w:r>
      <w:r w:rsidR="005D3491">
        <w:rPr>
          <w:color w:val="222222"/>
          <w:lang w:val="en"/>
        </w:rPr>
        <w:t xml:space="preserve">the language </w:t>
      </w:r>
      <w:r w:rsidR="002231EE">
        <w:rPr>
          <w:color w:val="222222"/>
          <w:lang w:val="en"/>
        </w:rPr>
        <w:t>require</w:t>
      </w:r>
      <w:r w:rsidR="00BB325C">
        <w:rPr>
          <w:color w:val="222222"/>
          <w:lang w:val="en"/>
        </w:rPr>
        <w:t xml:space="preserve"> to function.</w:t>
      </w:r>
      <w:r w:rsidR="00DC29CF">
        <w:rPr>
          <w:color w:val="222222"/>
          <w:lang w:val="en"/>
        </w:rPr>
        <w:t xml:space="preserve">. The learner </w:t>
      </w:r>
      <w:r w:rsidR="00BB325C">
        <w:rPr>
          <w:color w:val="222222"/>
          <w:lang w:val="en"/>
        </w:rPr>
        <w:t xml:space="preserve">captures </w:t>
      </w:r>
      <w:r w:rsidR="00DC29CF">
        <w:rPr>
          <w:color w:val="222222"/>
          <w:lang w:val="en"/>
        </w:rPr>
        <w:t>the message</w:t>
      </w:r>
      <w:r w:rsidR="00BB325C">
        <w:rPr>
          <w:color w:val="222222"/>
          <w:lang w:val="en"/>
        </w:rPr>
        <w:t xml:space="preserve"> and its </w:t>
      </w:r>
      <w:r w:rsidR="00DC29CF">
        <w:rPr>
          <w:color w:val="222222"/>
          <w:lang w:val="en"/>
        </w:rPr>
        <w:t xml:space="preserve">meaning and </w:t>
      </w:r>
      <w:r w:rsidR="00BB325C">
        <w:rPr>
          <w:color w:val="222222"/>
          <w:lang w:val="en"/>
        </w:rPr>
        <w:t xml:space="preserve">gradually structures </w:t>
      </w:r>
      <w:r w:rsidR="00DC29CF">
        <w:rPr>
          <w:color w:val="222222"/>
          <w:lang w:val="en"/>
        </w:rPr>
        <w:t xml:space="preserve">language out of the language </w:t>
      </w:r>
      <w:r w:rsidR="00BB325C">
        <w:rPr>
          <w:color w:val="222222"/>
          <w:lang w:val="en"/>
        </w:rPr>
        <w:t>context</w:t>
      </w:r>
      <w:r w:rsidR="00DC29CF">
        <w:rPr>
          <w:color w:val="222222"/>
          <w:lang w:val="en"/>
        </w:rPr>
        <w:t xml:space="preserve">. Non-formal, outside the classroom learning is crucial. </w:t>
      </w:r>
      <w:r w:rsidR="00895C81">
        <w:rPr>
          <w:color w:val="222222"/>
          <w:lang w:val="en"/>
        </w:rPr>
        <w:t>Commut</w:t>
      </w:r>
      <w:r w:rsidR="00BB325C">
        <w:rPr>
          <w:color w:val="222222"/>
          <w:lang w:val="en"/>
        </w:rPr>
        <w:t xml:space="preserve">ing </w:t>
      </w:r>
      <w:r w:rsidR="00895C81">
        <w:rPr>
          <w:color w:val="222222"/>
          <w:lang w:val="en"/>
        </w:rPr>
        <w:t xml:space="preserve">between the classroom and the outside world is key in 2nd language learning as part of </w:t>
      </w:r>
      <w:r w:rsidR="00BB325C">
        <w:rPr>
          <w:color w:val="222222"/>
          <w:lang w:val="en"/>
        </w:rPr>
        <w:t xml:space="preserve">the </w:t>
      </w:r>
      <w:r w:rsidR="00895C81">
        <w:rPr>
          <w:color w:val="222222"/>
          <w:lang w:val="en"/>
        </w:rPr>
        <w:t>integration</w:t>
      </w:r>
      <w:r w:rsidR="00BB325C">
        <w:rPr>
          <w:color w:val="222222"/>
          <w:lang w:val="en"/>
        </w:rPr>
        <w:t xml:space="preserve"> process</w:t>
      </w:r>
      <w:r w:rsidR="00DC29CF">
        <w:rPr>
          <w:color w:val="222222"/>
          <w:lang w:val="en"/>
        </w:rPr>
        <w:t xml:space="preserve">. </w:t>
      </w:r>
    </w:p>
    <w:p w:rsidR="00BB325C" w:rsidRDefault="00DC29CF" w:rsidP="00A74218">
      <w:pPr>
        <w:rPr>
          <w:ins w:id="2" w:author="Koen DePryck" w:date="2016-08-26T12:34:00Z"/>
          <w:color w:val="222222"/>
          <w:lang w:val="en"/>
        </w:rPr>
      </w:pPr>
      <w:r>
        <w:rPr>
          <w:color w:val="222222"/>
          <w:lang w:val="en"/>
        </w:rPr>
        <w:t xml:space="preserve">Adults learn ‘only’ with a clear goal, an intrinsic motivation or because they have to. Often we notice that </w:t>
      </w:r>
      <w:r w:rsidR="00745D18">
        <w:rPr>
          <w:color w:val="222222"/>
          <w:lang w:val="en"/>
        </w:rPr>
        <w:t xml:space="preserve">the learner’s perspective stays out of sight for too long. As a result the </w:t>
      </w:r>
      <w:r w:rsidR="00BB325C">
        <w:rPr>
          <w:color w:val="222222"/>
          <w:lang w:val="en"/>
        </w:rPr>
        <w:t xml:space="preserve">formal </w:t>
      </w:r>
      <w:r w:rsidR="00745D18">
        <w:rPr>
          <w:color w:val="222222"/>
          <w:lang w:val="en"/>
        </w:rPr>
        <w:t xml:space="preserve">language </w:t>
      </w:r>
      <w:r w:rsidR="00BB325C">
        <w:rPr>
          <w:color w:val="222222"/>
          <w:lang w:val="en"/>
        </w:rPr>
        <w:t xml:space="preserve">courses have little </w:t>
      </w:r>
      <w:r w:rsidR="00745D18">
        <w:rPr>
          <w:color w:val="222222"/>
          <w:lang w:val="en"/>
        </w:rPr>
        <w:t>to do with the place the migrant is headed to.</w:t>
      </w:r>
      <w:r w:rsidR="000F58E2">
        <w:rPr>
          <w:color w:val="222222"/>
          <w:lang w:val="en"/>
        </w:rPr>
        <w:t xml:space="preserve"> This usually results in arduous progress, </w:t>
      </w:r>
      <w:r w:rsidR="00BB325C">
        <w:rPr>
          <w:color w:val="222222"/>
          <w:lang w:val="en"/>
        </w:rPr>
        <w:t xml:space="preserve">minimal </w:t>
      </w:r>
      <w:r w:rsidR="00033EDC">
        <w:rPr>
          <w:color w:val="222222"/>
          <w:lang w:val="en"/>
        </w:rPr>
        <w:t xml:space="preserve">level increase, </w:t>
      </w:r>
      <w:r w:rsidR="00BB325C">
        <w:rPr>
          <w:color w:val="222222"/>
          <w:lang w:val="en"/>
        </w:rPr>
        <w:t xml:space="preserve">little or </w:t>
      </w:r>
      <w:r w:rsidR="00033EDC">
        <w:rPr>
          <w:color w:val="222222"/>
          <w:lang w:val="en"/>
        </w:rPr>
        <w:t>no transfer</w:t>
      </w:r>
      <w:r w:rsidR="000F58E2">
        <w:rPr>
          <w:color w:val="222222"/>
          <w:lang w:val="en"/>
        </w:rPr>
        <w:t xml:space="preserve"> to the labor market or </w:t>
      </w:r>
      <w:r w:rsidR="00BB325C">
        <w:rPr>
          <w:color w:val="222222"/>
          <w:lang w:val="en"/>
        </w:rPr>
        <w:t xml:space="preserve">to </w:t>
      </w:r>
      <w:r w:rsidR="000F58E2">
        <w:rPr>
          <w:color w:val="222222"/>
          <w:lang w:val="en"/>
        </w:rPr>
        <w:t>further education, loss of motivation, frustration</w:t>
      </w:r>
      <w:r w:rsidR="004433A1">
        <w:rPr>
          <w:color w:val="222222"/>
          <w:lang w:val="en"/>
        </w:rPr>
        <w:t xml:space="preserve"> and </w:t>
      </w:r>
      <w:r w:rsidR="00BB325C">
        <w:rPr>
          <w:color w:val="222222"/>
          <w:lang w:val="en"/>
        </w:rPr>
        <w:t xml:space="preserve">all </w:t>
      </w:r>
      <w:r w:rsidR="002231EE">
        <w:rPr>
          <w:color w:val="222222"/>
          <w:lang w:val="en"/>
        </w:rPr>
        <w:t>too</w:t>
      </w:r>
      <w:r w:rsidR="00BB325C">
        <w:rPr>
          <w:color w:val="222222"/>
          <w:lang w:val="en"/>
        </w:rPr>
        <w:t xml:space="preserve"> often </w:t>
      </w:r>
      <w:r w:rsidR="004433A1">
        <w:rPr>
          <w:color w:val="222222"/>
          <w:lang w:val="en"/>
        </w:rPr>
        <w:t xml:space="preserve">drop out. </w:t>
      </w:r>
    </w:p>
    <w:p w:rsidR="0029054C" w:rsidRDefault="004433A1" w:rsidP="00A74218">
      <w:pPr>
        <w:rPr>
          <w:color w:val="222222"/>
          <w:lang w:val="en"/>
        </w:rPr>
      </w:pPr>
      <w:r>
        <w:rPr>
          <w:color w:val="222222"/>
          <w:lang w:val="en"/>
        </w:rPr>
        <w:t>It is very important in integration that from the beginning onwards the perspective of the</w:t>
      </w:r>
      <w:r w:rsidR="002231EE">
        <w:rPr>
          <w:color w:val="222222"/>
          <w:lang w:val="en"/>
        </w:rPr>
        <w:t xml:space="preserve"> </w:t>
      </w:r>
      <w:r>
        <w:rPr>
          <w:color w:val="222222"/>
          <w:lang w:val="en"/>
        </w:rPr>
        <w:t>’new comer’ is taken into consideration.  Policy in integration trai</w:t>
      </w:r>
      <w:r w:rsidR="002231EE">
        <w:rPr>
          <w:color w:val="222222"/>
          <w:lang w:val="en"/>
        </w:rPr>
        <w:t>ning should be a shift towards career</w:t>
      </w:r>
      <w:r>
        <w:rPr>
          <w:color w:val="222222"/>
          <w:lang w:val="en"/>
        </w:rPr>
        <w:t xml:space="preserve"> guidance and actions to be </w:t>
      </w:r>
      <w:r w:rsidR="006C2549">
        <w:rPr>
          <w:color w:val="222222"/>
          <w:lang w:val="en"/>
        </w:rPr>
        <w:t xml:space="preserve">taken to support this process. The responsibility for this process is in the hands of the learner. By functioning in society the learner should be able to self-direct his road to his final destination. A certain language level is necessary, but being integrated should mean: having </w:t>
      </w:r>
      <w:r w:rsidR="006C2549">
        <w:rPr>
          <w:color w:val="222222"/>
          <w:lang w:val="en"/>
        </w:rPr>
        <w:lastRenderedPageBreak/>
        <w:t xml:space="preserve">reached your </w:t>
      </w:r>
      <w:r w:rsidR="00BB325C">
        <w:rPr>
          <w:color w:val="222222"/>
          <w:lang w:val="en"/>
        </w:rPr>
        <w:t xml:space="preserve">chosen </w:t>
      </w:r>
      <w:r w:rsidR="006C2549">
        <w:rPr>
          <w:color w:val="222222"/>
          <w:lang w:val="en"/>
        </w:rPr>
        <w:t>destination in society. Often this destination is work, but</w:t>
      </w:r>
      <w:r w:rsidR="00FC7E35">
        <w:rPr>
          <w:color w:val="222222"/>
          <w:lang w:val="en"/>
        </w:rPr>
        <w:t xml:space="preserve"> can</w:t>
      </w:r>
      <w:r w:rsidR="006C2549">
        <w:rPr>
          <w:color w:val="222222"/>
          <w:lang w:val="en"/>
        </w:rPr>
        <w:t xml:space="preserve"> also </w:t>
      </w:r>
      <w:r w:rsidR="00FC7E35">
        <w:rPr>
          <w:color w:val="222222"/>
          <w:lang w:val="en"/>
        </w:rPr>
        <w:t xml:space="preserve">be </w:t>
      </w:r>
      <w:r w:rsidR="006C2549">
        <w:rPr>
          <w:color w:val="222222"/>
          <w:lang w:val="en"/>
        </w:rPr>
        <w:t>further education and social participation e.g. volunteer work, hobbies, children going to school</w:t>
      </w:r>
      <w:r w:rsidR="00FC7E35">
        <w:rPr>
          <w:color w:val="222222"/>
          <w:lang w:val="en"/>
        </w:rPr>
        <w:t>…</w:t>
      </w:r>
    </w:p>
    <w:p w:rsidR="00FC7E35" w:rsidRPr="00DC29CF" w:rsidRDefault="00FC7E35" w:rsidP="00A74218">
      <w:pPr>
        <w:rPr>
          <w:color w:val="222222"/>
          <w:lang w:val="en"/>
        </w:rPr>
      </w:pPr>
      <w:r>
        <w:rPr>
          <w:color w:val="222222"/>
          <w:lang w:val="en"/>
        </w:rPr>
        <w:t>All these elements challenged us to take on Life, al</w:t>
      </w:r>
      <w:r w:rsidR="006C253A">
        <w:rPr>
          <w:color w:val="222222"/>
          <w:lang w:val="en"/>
        </w:rPr>
        <w:t>l-in. Through literature study</w:t>
      </w:r>
      <w:r>
        <w:rPr>
          <w:color w:val="222222"/>
          <w:lang w:val="en"/>
        </w:rPr>
        <w:t xml:space="preserve">, selecting good practices of non-formal learning activities, peer visits to partner countries and a scanning tool we wanted to find out how to </w:t>
      </w:r>
      <w:r w:rsidR="00BB325C">
        <w:rPr>
          <w:color w:val="222222"/>
          <w:lang w:val="en"/>
        </w:rPr>
        <w:t xml:space="preserve">construct </w:t>
      </w:r>
      <w:r w:rsidR="006C253A">
        <w:rPr>
          <w:color w:val="222222"/>
          <w:lang w:val="en"/>
        </w:rPr>
        <w:t xml:space="preserve">the link </w:t>
      </w:r>
      <w:r>
        <w:rPr>
          <w:color w:val="222222"/>
          <w:lang w:val="en"/>
        </w:rPr>
        <w:t xml:space="preserve">between formal and non-formal learning </w:t>
      </w:r>
      <w:r w:rsidR="00BB325C">
        <w:rPr>
          <w:color w:val="222222"/>
          <w:lang w:val="en"/>
        </w:rPr>
        <w:t xml:space="preserve">as a bridge leading to </w:t>
      </w:r>
      <w:r>
        <w:rPr>
          <w:color w:val="222222"/>
          <w:lang w:val="en"/>
        </w:rPr>
        <w:t>social inclusion.</w:t>
      </w:r>
    </w:p>
    <w:sectPr w:rsidR="00FC7E35" w:rsidRPr="00DC2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oen DePryck">
    <w15:presenceInfo w15:providerId="Windows Live" w15:userId="4d7f4ba5ea6321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18"/>
    <w:rsid w:val="00033EDC"/>
    <w:rsid w:val="0007178C"/>
    <w:rsid w:val="000769B3"/>
    <w:rsid w:val="000F58E2"/>
    <w:rsid w:val="001C7D9F"/>
    <w:rsid w:val="002231EE"/>
    <w:rsid w:val="0029054C"/>
    <w:rsid w:val="002C6560"/>
    <w:rsid w:val="00310294"/>
    <w:rsid w:val="00332023"/>
    <w:rsid w:val="004433A1"/>
    <w:rsid w:val="005D3491"/>
    <w:rsid w:val="005F5997"/>
    <w:rsid w:val="006C253A"/>
    <w:rsid w:val="006C2549"/>
    <w:rsid w:val="00701329"/>
    <w:rsid w:val="00745D18"/>
    <w:rsid w:val="00746D56"/>
    <w:rsid w:val="008011FC"/>
    <w:rsid w:val="00895C81"/>
    <w:rsid w:val="008D6C8A"/>
    <w:rsid w:val="00A74218"/>
    <w:rsid w:val="00B70AD6"/>
    <w:rsid w:val="00BB325C"/>
    <w:rsid w:val="00DC29CF"/>
    <w:rsid w:val="00E529B6"/>
    <w:rsid w:val="00ED672D"/>
    <w:rsid w:val="00FC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08C3D-999F-4F5F-931D-4B1F4BE8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4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4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ED672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D672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D672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D672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D672D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D6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D67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3891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Steurs</dc:creator>
  <cp:keywords/>
  <dc:description/>
  <cp:lastModifiedBy>Birgit Steurs</cp:lastModifiedBy>
  <cp:revision>2</cp:revision>
  <dcterms:created xsi:type="dcterms:W3CDTF">2016-08-26T14:17:00Z</dcterms:created>
  <dcterms:modified xsi:type="dcterms:W3CDTF">2016-08-26T14:17:00Z</dcterms:modified>
</cp:coreProperties>
</file>